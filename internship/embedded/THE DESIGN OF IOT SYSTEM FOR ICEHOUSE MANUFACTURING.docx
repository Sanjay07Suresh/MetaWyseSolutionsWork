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880514" w:rsidP="00B14A63">
      <w:pPr>
        <w:spacing w:line="360" w:lineRule="auto"/>
        <w:jc w:val="center"/>
        <w:rPr>
          <w:b/>
          <w:sz w:val="36"/>
        </w:rPr>
      </w:pPr>
      <w:r w:rsidRPr="00880514">
        <w:rPr>
          <w:b/>
          <w:sz w:val="36"/>
        </w:rPr>
        <w:t>THE DESIGN OF IOT SYSTEM FOR ICEHOUSE MANUFACTURING</w:t>
      </w:r>
    </w:p>
    <w:p w:rsidR="00880514" w:rsidRDefault="00880514" w:rsidP="00B14A63">
      <w:pPr>
        <w:spacing w:line="360" w:lineRule="auto"/>
        <w:rPr>
          <w:b/>
          <w:sz w:val="32"/>
        </w:rPr>
      </w:pPr>
    </w:p>
    <w:p w:rsidR="00880514" w:rsidRDefault="00880514" w:rsidP="00B14A63">
      <w:pPr>
        <w:spacing w:line="360" w:lineRule="auto"/>
        <w:rPr>
          <w:b/>
          <w:sz w:val="32"/>
        </w:rPr>
      </w:pPr>
      <w:r>
        <w:rPr>
          <w:b/>
          <w:sz w:val="32"/>
        </w:rPr>
        <w:t>ABSTRACT</w:t>
      </w:r>
    </w:p>
    <w:p w:rsidR="00880514" w:rsidRDefault="00880514" w:rsidP="00B14A63">
      <w:pPr>
        <w:spacing w:line="360" w:lineRule="auto"/>
        <w:jc w:val="both"/>
      </w:pPr>
      <w:r>
        <w:t xml:space="preserve">                                        T</w:t>
      </w:r>
      <w:r>
        <w:t>his</w:t>
      </w:r>
      <w:r>
        <w:t xml:space="preserve"> </w:t>
      </w:r>
      <w:r>
        <w:t>paper present design and implement the</w:t>
      </w:r>
      <w:r>
        <w:t xml:space="preserve"> </w:t>
      </w:r>
      <w:r>
        <w:t>system to measure the behavior of ice process from icehouse</w:t>
      </w:r>
      <w:r>
        <w:t xml:space="preserve"> </w:t>
      </w:r>
      <w:r>
        <w:t>using a cheap internet of things (IoT) technology. The key devices</w:t>
      </w:r>
      <w:r>
        <w:t xml:space="preserve"> </w:t>
      </w:r>
      <w:r>
        <w:t>used for communication was the</w:t>
      </w:r>
      <w:r>
        <w:t xml:space="preserve"> Arduino</w:t>
      </w:r>
      <w:r>
        <w:t xml:space="preserve"> microcontroller, which</w:t>
      </w:r>
      <w:r>
        <w:t xml:space="preserve"> is </w:t>
      </w:r>
      <w:r>
        <w:t>responsible for converting the voltages from the three voltage</w:t>
      </w:r>
      <w:r>
        <w:t xml:space="preserve"> </w:t>
      </w:r>
      <w:r>
        <w:t>sensors to the digital data, recording data on the SD card and</w:t>
      </w:r>
      <w:r>
        <w:t xml:space="preserve"> </w:t>
      </w:r>
      <w:r>
        <w:t>sending it to the server. This server provides real-time</w:t>
      </w:r>
      <w:r>
        <w:t xml:space="preserve"> </w:t>
      </w:r>
      <w:r>
        <w:t>data transmission and display from IoT devices. The data</w:t>
      </w:r>
      <w:r>
        <w:t xml:space="preserve"> </w:t>
      </w:r>
      <w:r>
        <w:t>recorded from ice production can be used for other purposes,</w:t>
      </w:r>
      <w:r>
        <w:t xml:space="preserve"> </w:t>
      </w:r>
      <w:r>
        <w:t>such as calculating the optimal time for ice production or</w:t>
      </w:r>
      <w:r>
        <w:t xml:space="preserve"> </w:t>
      </w:r>
      <w:r>
        <w:t>detecting cooling system failure. This research was the first step</w:t>
      </w:r>
      <w:r>
        <w:t xml:space="preserve"> </w:t>
      </w:r>
      <w:r>
        <w:t>to improve the ice production process of the automation system.</w:t>
      </w:r>
    </w:p>
    <w:p w:rsidR="00A307EC" w:rsidRDefault="00A307EC" w:rsidP="00B14A63">
      <w:pPr>
        <w:spacing w:line="360" w:lineRule="auto"/>
        <w:jc w:val="both"/>
      </w:pPr>
    </w:p>
    <w:p w:rsidR="00A307EC" w:rsidRDefault="00A307EC" w:rsidP="00B14A63">
      <w:pPr>
        <w:spacing w:line="360" w:lineRule="auto"/>
        <w:jc w:val="both"/>
        <w:rPr>
          <w:b/>
        </w:rPr>
      </w:pPr>
      <w:r w:rsidRPr="00831C39">
        <w:rPr>
          <w:b/>
        </w:rPr>
        <w:t>EXISTING</w:t>
      </w:r>
      <w:r w:rsidR="00831C39">
        <w:rPr>
          <w:b/>
        </w:rPr>
        <w:t xml:space="preserve"> SYSTEM </w:t>
      </w:r>
    </w:p>
    <w:p w:rsidR="00831C39" w:rsidRDefault="00831C39" w:rsidP="00B14A63">
      <w:pPr>
        <w:spacing w:line="360" w:lineRule="auto"/>
        <w:jc w:val="both"/>
      </w:pPr>
      <w:r>
        <w:t xml:space="preserve">                               </w:t>
      </w:r>
      <w:r w:rsidRPr="00831C39">
        <w:t>At present, a have small ice</w:t>
      </w:r>
      <w:r>
        <w:t xml:space="preserve"> </w:t>
      </w:r>
      <w:r w:rsidRPr="00831C39">
        <w:t>factories (ten to twenty year olds) spread across all areas. The</w:t>
      </w:r>
      <w:r>
        <w:t xml:space="preserve"> </w:t>
      </w:r>
      <w:r w:rsidRPr="00831C39">
        <w:t>most popular ice-making system is the vapor compression</w:t>
      </w:r>
      <w:r>
        <w:t xml:space="preserve"> </w:t>
      </w:r>
      <w:r w:rsidRPr="00831C39">
        <w:t xml:space="preserve">system. The refrigerant circuit is shown in Fig. 1 [1]. </w:t>
      </w:r>
      <w:proofErr w:type="gramStart"/>
      <w:r w:rsidRPr="00831C39">
        <w:t>Because</w:t>
      </w:r>
      <w:r>
        <w:t xml:space="preserve"> </w:t>
      </w:r>
      <w:r w:rsidRPr="00831C39">
        <w:t>it is an old control system.</w:t>
      </w:r>
      <w:proofErr w:type="gramEnd"/>
      <w:r w:rsidRPr="00831C39">
        <w:t xml:space="preserve"> Therefore, all controls are fixed and</w:t>
      </w:r>
      <w:r>
        <w:t xml:space="preserve"> </w:t>
      </w:r>
      <w:r w:rsidRPr="00831C39">
        <w:t>ignore the outside environment temperature. In fact, the outside</w:t>
      </w:r>
      <w:r>
        <w:t xml:space="preserve"> </w:t>
      </w:r>
      <w:r w:rsidRPr="00831C39">
        <w:t>environment temperatures affect the production of ice. That is,</w:t>
      </w:r>
      <w:r>
        <w:t xml:space="preserve"> </w:t>
      </w:r>
      <w:r w:rsidRPr="00831C39">
        <w:t>we must increase the duration of the compressor for longer</w:t>
      </w:r>
      <w:r>
        <w:t xml:space="preserve"> </w:t>
      </w:r>
      <w:r w:rsidRPr="00831C39">
        <w:t>when the outside temperature</w:t>
      </w:r>
      <w:r>
        <w:t xml:space="preserve"> falls down due to pressure </w:t>
      </w:r>
      <w:proofErr w:type="gramStart"/>
      <w:r>
        <w:t xml:space="preserve">from  </w:t>
      </w:r>
      <w:r w:rsidRPr="00831C39">
        <w:t>the</w:t>
      </w:r>
      <w:proofErr w:type="gramEnd"/>
      <w:r w:rsidRPr="00831C39">
        <w:t xml:space="preserve"> </w:t>
      </w:r>
      <w:r w:rsidRPr="00831C39">
        <w:lastRenderedPageBreak/>
        <w:t>evaporator was increased. On the other hand, we can reduce</w:t>
      </w:r>
      <w:r>
        <w:t xml:space="preserve"> </w:t>
      </w:r>
      <w:r w:rsidRPr="00831C39">
        <w:t>the compressor operating time to less than the timer setting</w:t>
      </w:r>
      <w:r>
        <w:t xml:space="preserve"> </w:t>
      </w:r>
      <w:r w:rsidRPr="00831C39">
        <w:t>when the outside temperature rises because the inlet pressure of</w:t>
      </w:r>
      <w:r>
        <w:t xml:space="preserve"> </w:t>
      </w:r>
      <w:r w:rsidRPr="00831C39">
        <w:t>the compressor output is lower than normal.</w:t>
      </w:r>
      <w:r>
        <w:t xml:space="preserve"> </w:t>
      </w:r>
      <w:r w:rsidRPr="00831C39">
        <w:t>Now, the most efficient ice control in many plants depends</w:t>
      </w:r>
      <w:r>
        <w:t xml:space="preserve"> </w:t>
      </w:r>
      <w:r w:rsidRPr="00831C39">
        <w:t>on the technician's experience controlling the timing of the ice</w:t>
      </w:r>
      <w:r>
        <w:t xml:space="preserve"> </w:t>
      </w:r>
      <w:r w:rsidRPr="00831C39">
        <w:t>making</w:t>
      </w:r>
      <w:r>
        <w:t xml:space="preserve"> </w:t>
      </w:r>
      <w:r w:rsidRPr="00831C39">
        <w:t>process. So, the ice production process is more</w:t>
      </w:r>
      <w:r>
        <w:t xml:space="preserve"> </w:t>
      </w:r>
      <w:r w:rsidRPr="00831C39">
        <w:t>efficient and reduces the electrical energy consumption if we</w:t>
      </w:r>
      <w:r>
        <w:t xml:space="preserve"> </w:t>
      </w:r>
      <w:r w:rsidRPr="00831C39">
        <w:t>can read the pressure inside the inlet pipe of the compressor</w:t>
      </w:r>
      <w:r>
        <w:t xml:space="preserve"> </w:t>
      </w:r>
      <w:r w:rsidRPr="00831C39">
        <w:t>and adjust the ice production period to the optimum range.</w:t>
      </w:r>
    </w:p>
    <w:p w:rsidR="00B14A63" w:rsidRDefault="00B14A63" w:rsidP="00B14A63">
      <w:pPr>
        <w:spacing w:line="360" w:lineRule="auto"/>
        <w:jc w:val="both"/>
      </w:pPr>
    </w:p>
    <w:p w:rsidR="00831C39" w:rsidRDefault="00831C39" w:rsidP="00B14A63">
      <w:pPr>
        <w:spacing w:line="360" w:lineRule="auto"/>
        <w:jc w:val="both"/>
        <w:rPr>
          <w:b/>
        </w:rPr>
      </w:pPr>
      <w:r>
        <w:rPr>
          <w:b/>
        </w:rPr>
        <w:t>EXISTING SYSTEM DISADVANTAGE</w:t>
      </w:r>
    </w:p>
    <w:p w:rsidR="00831C39" w:rsidRDefault="00831C39" w:rsidP="00B14A63">
      <w:pPr>
        <w:pStyle w:val="ListBullet"/>
        <w:tabs>
          <w:tab w:val="clear" w:pos="360"/>
          <w:tab w:val="num" w:pos="630"/>
        </w:tabs>
        <w:spacing w:line="360" w:lineRule="auto"/>
        <w:ind w:left="630" w:hanging="270"/>
        <w:jc w:val="both"/>
      </w:pPr>
      <w:r>
        <w:t xml:space="preserve"> In this system it cannot send live data to internet </w:t>
      </w:r>
    </w:p>
    <w:p w:rsidR="00831C39" w:rsidRDefault="00831C39" w:rsidP="00B14A63">
      <w:pPr>
        <w:pStyle w:val="ListBullet"/>
        <w:tabs>
          <w:tab w:val="clear" w:pos="360"/>
          <w:tab w:val="num" w:pos="630"/>
        </w:tabs>
        <w:spacing w:line="360" w:lineRule="auto"/>
        <w:ind w:left="630" w:hanging="270"/>
        <w:jc w:val="both"/>
      </w:pPr>
      <w:r>
        <w:t>It is not efficient system.</w:t>
      </w:r>
    </w:p>
    <w:p w:rsidR="00831C39" w:rsidRDefault="00831C39" w:rsidP="00B14A63">
      <w:pPr>
        <w:pStyle w:val="ListBullet"/>
        <w:tabs>
          <w:tab w:val="clear" w:pos="360"/>
          <w:tab w:val="num" w:pos="630"/>
        </w:tabs>
        <w:spacing w:line="360" w:lineRule="auto"/>
        <w:ind w:left="630" w:hanging="270"/>
        <w:jc w:val="both"/>
      </w:pPr>
      <w:r>
        <w:t>It cannot provide large set of data for future reference.</w:t>
      </w:r>
    </w:p>
    <w:p w:rsidR="00831C39" w:rsidRDefault="00831C39" w:rsidP="00B14A63">
      <w:pPr>
        <w:pStyle w:val="ListBullet"/>
        <w:tabs>
          <w:tab w:val="clear" w:pos="360"/>
          <w:tab w:val="num" w:pos="630"/>
        </w:tabs>
        <w:spacing w:line="360" w:lineRule="auto"/>
        <w:ind w:left="630" w:hanging="270"/>
        <w:jc w:val="both"/>
      </w:pPr>
      <w:r>
        <w:t>It is not cost effective method.</w:t>
      </w:r>
    </w:p>
    <w:p w:rsidR="00831C39" w:rsidRDefault="00831C39" w:rsidP="00B14A63">
      <w:pPr>
        <w:pStyle w:val="ListBullet"/>
        <w:numPr>
          <w:ilvl w:val="0"/>
          <w:numId w:val="0"/>
        </w:numPr>
        <w:spacing w:line="360" w:lineRule="auto"/>
        <w:ind w:left="630"/>
      </w:pPr>
    </w:p>
    <w:p w:rsidR="00831C39" w:rsidRDefault="00831C39" w:rsidP="00B14A63">
      <w:pPr>
        <w:spacing w:line="360" w:lineRule="auto"/>
        <w:rPr>
          <w:b/>
          <w:sz w:val="32"/>
        </w:rPr>
      </w:pPr>
      <w:r>
        <w:rPr>
          <w:b/>
          <w:sz w:val="32"/>
        </w:rPr>
        <w:t>PROPOSED SYSTEM</w:t>
      </w:r>
    </w:p>
    <w:p w:rsidR="00831C39" w:rsidRDefault="00831C39" w:rsidP="00B14A63">
      <w:pPr>
        <w:spacing w:line="360" w:lineRule="auto"/>
        <w:jc w:val="both"/>
      </w:pPr>
      <w:r>
        <w:tab/>
      </w:r>
      <w:r>
        <w:tab/>
      </w:r>
      <w:r>
        <w:t>The ice house monitoring system consists of two parts that</w:t>
      </w:r>
      <w:r>
        <w:t xml:space="preserve"> </w:t>
      </w:r>
      <w:r>
        <w:t>is sensor node and server. The sensor node was</w:t>
      </w:r>
      <w:r>
        <w:t xml:space="preserve"> </w:t>
      </w:r>
      <w:r>
        <w:t>collecting the pressure data from compressor. The server was displaying the real-time pressure data that received</w:t>
      </w:r>
      <w:r>
        <w:t xml:space="preserve"> </w:t>
      </w:r>
      <w:r>
        <w:t>from the sensor node on the free board.</w:t>
      </w:r>
      <w:r w:rsidRPr="00831C39">
        <w:t xml:space="preserve"> </w:t>
      </w:r>
      <w:r>
        <w:t>From the refrigerant circuit, we installed three pressure</w:t>
      </w:r>
      <w:r>
        <w:t xml:space="preserve"> </w:t>
      </w:r>
      <w:r>
        <w:t>sensors at inlet pipe, outlet pipe and the lubricant in the engine</w:t>
      </w:r>
      <w:r>
        <w:t xml:space="preserve"> </w:t>
      </w:r>
      <w:r>
        <w:t>room of the compressor. We are measuring the pressure at the</w:t>
      </w:r>
      <w:r>
        <w:t xml:space="preserve"> </w:t>
      </w:r>
      <w:r>
        <w:t>inlet and outlet pipe for monitoring the efficiency of</w:t>
      </w:r>
      <w:r>
        <w:t xml:space="preserve"> </w:t>
      </w:r>
      <w:r>
        <w:t>refrigerant circuit. We can detect the leakage of refrigerant by</w:t>
      </w:r>
      <w:r>
        <w:t xml:space="preserve"> </w:t>
      </w:r>
      <w:r>
        <w:t>the pressure of the lubricant. So, the block diagram of sensor</w:t>
      </w:r>
      <w:r>
        <w:t xml:space="preserve"> </w:t>
      </w:r>
      <w:r>
        <w:t xml:space="preserve">node </w:t>
      </w:r>
      <w:r>
        <w:lastRenderedPageBreak/>
        <w:t>was designed as shown</w:t>
      </w:r>
      <w:proofErr w:type="gramStart"/>
      <w:r>
        <w:t>..</w:t>
      </w:r>
      <w:proofErr w:type="gramEnd"/>
      <w:r>
        <w:t xml:space="preserve"> </w:t>
      </w:r>
      <w:r w:rsidR="00F85964">
        <w:t xml:space="preserve">The microcontroller </w:t>
      </w:r>
      <w:r>
        <w:t>converting the</w:t>
      </w:r>
      <w:r>
        <w:t xml:space="preserve"> </w:t>
      </w:r>
      <w:r>
        <w:t>analog voltage and recording the three</w:t>
      </w:r>
      <w:r>
        <w:t xml:space="preserve"> </w:t>
      </w:r>
      <w:r>
        <w:t>pressure data to SD card every 1 minute. The format of the data</w:t>
      </w:r>
      <w:r>
        <w:t xml:space="preserve"> </w:t>
      </w:r>
      <w:r>
        <w:t>recorded every minute is in the format {time sensor1 sensor2</w:t>
      </w:r>
      <w:r>
        <w:t xml:space="preserve"> </w:t>
      </w:r>
      <w:r>
        <w:t>sensor3}</w:t>
      </w:r>
      <w:r w:rsidR="00F85964">
        <w:t>.</w:t>
      </w:r>
      <w:r w:rsidRPr="00831C39">
        <w:t xml:space="preserve"> </w:t>
      </w:r>
      <w:r>
        <w:t>The pressure data read from sensor can be</w:t>
      </w:r>
      <w:r>
        <w:t xml:space="preserve"> </w:t>
      </w:r>
      <w:r>
        <w:t>displayed in many ways. It can be shown on the mobile devices</w:t>
      </w:r>
      <w:r>
        <w:t xml:space="preserve"> </w:t>
      </w:r>
      <w:r>
        <w:t>or the website via freeboard. We</w:t>
      </w:r>
      <w:r>
        <w:t xml:space="preserve"> </w:t>
      </w:r>
      <w:r>
        <w:t xml:space="preserve">can </w:t>
      </w:r>
      <w:r w:rsidR="00F85964">
        <w:t>monitor</w:t>
      </w:r>
      <w:r>
        <w:t xml:space="preserve"> the inlet pipe pressure, outlet pipe pressure and</w:t>
      </w:r>
      <w:r>
        <w:t xml:space="preserve"> </w:t>
      </w:r>
      <w:r>
        <w:t>oil pressure of the compressor at the same time. The data</w:t>
      </w:r>
      <w:r>
        <w:t xml:space="preserve"> </w:t>
      </w:r>
      <w:r>
        <w:t>recorded on the SD card can be plotted as a graph of</w:t>
      </w:r>
      <w:r>
        <w:t xml:space="preserve"> </w:t>
      </w:r>
      <w:r>
        <w:t>compressor ou</w:t>
      </w:r>
      <w:r w:rsidR="00F85964">
        <w:t>tlet pressure</w:t>
      </w:r>
      <w:r>
        <w:t>. The graph</w:t>
      </w:r>
      <w:r>
        <w:t xml:space="preserve"> </w:t>
      </w:r>
      <w:r>
        <w:t>shows the compressor output pressure in one round of ice</w:t>
      </w:r>
      <w:r>
        <w:t xml:space="preserve"> </w:t>
      </w:r>
      <w:r>
        <w:t>production. That is, each ice production takes around 20</w:t>
      </w:r>
      <w:r>
        <w:t xml:space="preserve"> </w:t>
      </w:r>
      <w:r>
        <w:t>minutes. During the first 15 minutes, the pressure gradually</w:t>
      </w:r>
      <w:r>
        <w:t xml:space="preserve"> </w:t>
      </w:r>
      <w:r w:rsidR="00F85964">
        <w:t>increases from 10bar to 12</w:t>
      </w:r>
      <w:r>
        <w:t>bar. Then, the pressure will</w:t>
      </w:r>
      <w:r>
        <w:t xml:space="preserve"> </w:t>
      </w:r>
      <w:r>
        <w:t>increase rapidly over a period of 16 to 20 minutes. At 20</w:t>
      </w:r>
      <w:r>
        <w:t xml:space="preserve"> </w:t>
      </w:r>
      <w:r>
        <w:t>minutes the compressor will stop working. The pressure will</w:t>
      </w:r>
      <w:r>
        <w:t xml:space="preserve"> </w:t>
      </w:r>
      <w:r w:rsidR="00F85964">
        <w:t>drop to 4</w:t>
      </w:r>
      <w:r>
        <w:t>bar, which is the initial pressure of the ice-making</w:t>
      </w:r>
      <w:r>
        <w:t xml:space="preserve"> </w:t>
      </w:r>
      <w:r>
        <w:t>process. In the next production cycle, the pressure graph is</w:t>
      </w:r>
      <w:r>
        <w:t xml:space="preserve"> </w:t>
      </w:r>
      <w:r>
        <w:t>similar to the first production cycle as shown in the dot line in</w:t>
      </w:r>
      <w:r w:rsidRPr="00831C39">
        <w:t xml:space="preserve"> </w:t>
      </w:r>
      <w:r>
        <w:t>At the compressor inlet side, if there is no abnormality, it</w:t>
      </w:r>
      <w:r>
        <w:t xml:space="preserve"> </w:t>
      </w:r>
      <w:r>
        <w:t>will remain at approximately 3</w:t>
      </w:r>
      <w:r w:rsidR="00F85964">
        <w:t>.2 - 3.8 bar</w:t>
      </w:r>
      <w:r>
        <w:t>. In the same way, if the refrigerant does not leak</w:t>
      </w:r>
      <w:r>
        <w:t xml:space="preserve"> </w:t>
      </w:r>
      <w:r>
        <w:t>into the engine room of the motor. The pressure of the oil is</w:t>
      </w:r>
      <w:r>
        <w:t xml:space="preserve"> </w:t>
      </w:r>
      <w:r w:rsidR="00F85964">
        <w:t>maintained at about 4</w:t>
      </w:r>
      <w:r>
        <w:t>bar. The oil pressure will increase if the</w:t>
      </w:r>
      <w:r>
        <w:t xml:space="preserve"> </w:t>
      </w:r>
      <w:r>
        <w:t>refrigerant was leaking.</w:t>
      </w:r>
    </w:p>
    <w:p w:rsidR="00B14A63" w:rsidRDefault="00B14A63" w:rsidP="00B14A63">
      <w:pPr>
        <w:spacing w:line="360" w:lineRule="auto"/>
        <w:jc w:val="both"/>
      </w:pPr>
    </w:p>
    <w:p w:rsidR="00B14A63" w:rsidRDefault="00F85964" w:rsidP="00B14A63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PROPOSED SYSTEM ADVANTAGE</w:t>
      </w:r>
    </w:p>
    <w:p w:rsidR="00F85964" w:rsidRDefault="00F85964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It can provide live data of pressure in the pipe line.</w:t>
      </w:r>
    </w:p>
    <w:p w:rsidR="00F85964" w:rsidRDefault="00F85964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It store the data in SD card</w:t>
      </w:r>
    </w:p>
    <w:p w:rsidR="00F85964" w:rsidRDefault="00F85964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It can be used for future data using server.</w:t>
      </w:r>
    </w:p>
    <w:p w:rsidR="00F85964" w:rsidRDefault="00F85964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Cost effective.</w:t>
      </w:r>
    </w:p>
    <w:p w:rsidR="00B14A63" w:rsidRDefault="00B14A63" w:rsidP="00B14A63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B14A63" w:rsidRDefault="00B14A63" w:rsidP="00B14A63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F85964" w:rsidRDefault="00F85964" w:rsidP="00B14A63">
      <w:pPr>
        <w:spacing w:line="360" w:lineRule="auto"/>
        <w:rPr>
          <w:b/>
          <w:sz w:val="32"/>
        </w:rPr>
      </w:pPr>
      <w:r>
        <w:rPr>
          <w:b/>
          <w:sz w:val="32"/>
        </w:rPr>
        <w:t>BLOCK DIAGRAM</w:t>
      </w:r>
    </w:p>
    <w:p w:rsidR="00B14A63" w:rsidRDefault="00B14A63" w:rsidP="00B14A63">
      <w:pPr>
        <w:spacing w:line="360" w:lineRule="auto"/>
      </w:pPr>
    </w:p>
    <w:p w:rsidR="00F85964" w:rsidRDefault="0092200D" w:rsidP="00B14A63">
      <w:pPr>
        <w:spacing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03.9pt;margin-top:292.4pt;width:65.3pt;height:0;z-index:251670528" o:connectortype="straight">
            <v:stroke endarrow="block"/>
          </v:shape>
        </w:pict>
      </w:r>
      <w:r w:rsidR="002879B0">
        <w:rPr>
          <w:b/>
          <w:noProof/>
          <w:sz w:val="32"/>
        </w:rPr>
        <w:pict>
          <v:rect id="_x0000_s1039" style="position:absolute;margin-left:2in;margin-top:7.75pt;width:164.95pt;height:52.75pt;z-index:251671552">
            <v:textbox style="mso-next-textbox:#_x0000_s1039">
              <w:txbxContent>
                <w:p w:rsidR="002879B0" w:rsidRDefault="002879B0" w:rsidP="002879B0">
                  <w:pPr>
                    <w:jc w:val="center"/>
                  </w:pPr>
                </w:p>
                <w:p w:rsidR="00F85964" w:rsidRDefault="002879B0" w:rsidP="002879B0">
                  <w:pPr>
                    <w:jc w:val="center"/>
                  </w:pPr>
                  <w:r>
                    <w:t>POWER SUPPY</w:t>
                  </w:r>
                </w:p>
              </w:txbxContent>
            </v:textbox>
          </v:rect>
        </w:pict>
      </w:r>
      <w:r w:rsidR="00F85964">
        <w:rPr>
          <w:noProof/>
        </w:rPr>
        <w:pict>
          <v:shape id="_x0000_s1040" type="#_x0000_t32" style="position:absolute;margin-left:230.25pt;margin-top:60.5pt;width:0;height:27.65pt;z-index:251672576" o:connectortype="straight">
            <v:stroke endarrow="block"/>
          </v:shape>
        </w:pict>
      </w:r>
      <w:r w:rsidR="00F85964">
        <w:rPr>
          <w:noProof/>
        </w:rPr>
        <w:pict>
          <v:shape id="_x0000_s1037" type="#_x0000_t32" style="position:absolute;margin-left:303.9pt;margin-top:145.05pt;width:65.3pt;height:0;z-index:251669504" o:connectortype="straight">
            <v:stroke endarrow="block"/>
          </v:shape>
        </w:pict>
      </w:r>
      <w:r w:rsidR="00F85964">
        <w:rPr>
          <w:noProof/>
        </w:rPr>
        <w:pict>
          <v:shape id="_x0000_s1036" type="#_x0000_t32" style="position:absolute;margin-left:123.9pt;margin-top:330.9pt;width:36.85pt;height:0;z-index:251668480" o:connectortype="straight">
            <v:stroke endarrow="block"/>
          </v:shape>
        </w:pict>
      </w:r>
      <w:r w:rsidR="00F85964">
        <w:rPr>
          <w:noProof/>
        </w:rPr>
        <w:pict>
          <v:shape id="_x0000_s1035" type="#_x0000_t32" style="position:absolute;margin-left:123.9pt;margin-top:259.75pt;width:36.85pt;height:0;z-index:251667456" o:connectortype="straight">
            <v:stroke endarrow="block"/>
          </v:shape>
        </w:pict>
      </w:r>
      <w:r w:rsidR="00F85964">
        <w:rPr>
          <w:noProof/>
        </w:rPr>
        <w:pict>
          <v:shape id="_x0000_s1034" type="#_x0000_t32" style="position:absolute;margin-left:123.9pt;margin-top:190.25pt;width:36.85pt;height:0;z-index:251666432" o:connectortype="straight">
            <v:stroke endarrow="block"/>
          </v:shape>
        </w:pict>
      </w:r>
      <w:r w:rsidR="00F85964">
        <w:rPr>
          <w:noProof/>
        </w:rPr>
        <w:pict>
          <v:shape id="_x0000_s1033" type="#_x0000_t32" style="position:absolute;margin-left:123.9pt;margin-top:132.5pt;width:36.85pt;height:0;z-index:251665408" o:connectortype="straight">
            <v:stroke endarrow="block"/>
          </v:shape>
        </w:pict>
      </w:r>
      <w:r w:rsidR="00F85964">
        <w:rPr>
          <w:noProof/>
        </w:rPr>
        <w:pict>
          <v:rect id="_x0000_s1031" style="position:absolute;margin-left:369.2pt;margin-top:231.3pt;width:106.3pt;height:129.75pt;z-index:251663360">
            <v:textbox>
              <w:txbxContent>
                <w:p w:rsidR="0092200D" w:rsidRDefault="0092200D" w:rsidP="0092200D">
                  <w:pPr>
                    <w:jc w:val="center"/>
                  </w:pPr>
                </w:p>
                <w:p w:rsidR="0092200D" w:rsidRDefault="0092200D" w:rsidP="0092200D">
                  <w:pPr>
                    <w:jc w:val="center"/>
                  </w:pPr>
                </w:p>
                <w:p w:rsidR="0092200D" w:rsidRDefault="0092200D" w:rsidP="0092200D">
                  <w:pPr>
                    <w:jc w:val="center"/>
                  </w:pPr>
                  <w:r>
                    <w:t>GSM/GPRS</w:t>
                  </w:r>
                </w:p>
              </w:txbxContent>
            </v:textbox>
          </v:rect>
        </w:pict>
      </w:r>
      <w:r w:rsidR="00F85964">
        <w:rPr>
          <w:noProof/>
        </w:rPr>
        <w:pict>
          <v:rect id="_x0000_s1032" style="position:absolute;margin-left:369.2pt;margin-top:108.25pt;width:102.15pt;height:73.65pt;z-index:251664384">
            <v:textbox style="mso-next-textbox:#_x0000_s1032">
              <w:txbxContent>
                <w:p w:rsidR="002879B0" w:rsidRDefault="0092200D" w:rsidP="0092200D">
                  <w:pPr>
                    <w:jc w:val="center"/>
                  </w:pPr>
                  <w:r>
                    <w:t>SD CARD MODULE</w:t>
                  </w:r>
                </w:p>
              </w:txbxContent>
            </v:textbox>
          </v:rect>
        </w:pict>
      </w:r>
      <w:r w:rsidR="00F85964">
        <w:rPr>
          <w:noProof/>
        </w:rPr>
        <w:pict>
          <v:rect id="_x0000_s1029" style="position:absolute;margin-left:-4.2pt;margin-top:309.15pt;width:128.1pt;height:46.85pt;z-index:251661312">
            <v:textbox>
              <w:txbxContent>
                <w:p w:rsidR="0092200D" w:rsidRDefault="0092200D" w:rsidP="0092200D">
                  <w:pPr>
                    <w:jc w:val="center"/>
                  </w:pPr>
                  <w:r>
                    <w:t>TEMPERATURE SENSOR</w:t>
                  </w:r>
                </w:p>
              </w:txbxContent>
            </v:textbox>
          </v:rect>
        </w:pict>
      </w:r>
      <w:r w:rsidR="00F85964">
        <w:rPr>
          <w:noProof/>
        </w:rPr>
        <w:pict>
          <v:rect id="_x0000_s1030" style="position:absolute;margin-left:-4.2pt;margin-top:238pt;width:128.1pt;height:46.85pt;z-index:251662336">
            <v:textbox>
              <w:txbxContent>
                <w:p w:rsidR="0092200D" w:rsidRDefault="0092200D" w:rsidP="0092200D">
                  <w:pPr>
                    <w:jc w:val="center"/>
                  </w:pPr>
                  <w:r>
                    <w:t>PRESSURE SENSOR 3</w:t>
                  </w:r>
                </w:p>
                <w:p w:rsidR="0092200D" w:rsidRDefault="0092200D"/>
              </w:txbxContent>
            </v:textbox>
          </v:rect>
        </w:pict>
      </w:r>
      <w:r w:rsidR="00F85964">
        <w:rPr>
          <w:noProof/>
        </w:rPr>
        <w:pict>
          <v:rect id="_x0000_s1028" style="position:absolute;margin-left:-4.2pt;margin-top:173.5pt;width:128.1pt;height:46.85pt;z-index:251660288">
            <v:textbox>
              <w:txbxContent>
                <w:p w:rsidR="0092200D" w:rsidRDefault="0092200D" w:rsidP="0092200D">
                  <w:pPr>
                    <w:jc w:val="center"/>
                  </w:pPr>
                  <w:r>
                    <w:t>PRESSURE SENSOR 2</w:t>
                  </w:r>
                </w:p>
                <w:p w:rsidR="0092200D" w:rsidRDefault="0092200D"/>
              </w:txbxContent>
            </v:textbox>
          </v:rect>
        </w:pict>
      </w:r>
      <w:r w:rsidR="00F85964">
        <w:rPr>
          <w:noProof/>
        </w:rPr>
        <w:pict>
          <v:rect id="_x0000_s1026" style="position:absolute;margin-left:160.75pt;margin-top:88.15pt;width:143.15pt;height:297.2pt;z-index:251658240">
            <v:textbox>
              <w:txbxContent>
                <w:p w:rsidR="002879B0" w:rsidRDefault="002879B0">
                  <w:pPr>
                    <w:rPr>
                      <w:ins w:id="0" w:author="Embedded" w:date="2018-12-14T17:03:00Z"/>
                    </w:rPr>
                  </w:pPr>
                  <w:ins w:id="1" w:author="Embedded" w:date="2018-12-14T17:03:00Z">
                    <w:r>
                      <w:t xml:space="preserve"> </w:t>
                    </w:r>
                  </w:ins>
                </w:p>
                <w:p w:rsidR="002879B0" w:rsidRDefault="002879B0">
                  <w:pPr>
                    <w:rPr>
                      <w:ins w:id="2" w:author="Embedded" w:date="2018-12-14T17:03:00Z"/>
                    </w:rPr>
                  </w:pPr>
                </w:p>
                <w:p w:rsidR="002879B0" w:rsidRDefault="002879B0">
                  <w:pPr>
                    <w:rPr>
                      <w:ins w:id="3" w:author="Embedded" w:date="2018-12-14T17:03:00Z"/>
                    </w:rPr>
                  </w:pPr>
                </w:p>
                <w:p w:rsidR="0092200D" w:rsidRDefault="0092200D" w:rsidP="0092200D">
                  <w:r>
                    <w:t xml:space="preserve">            </w:t>
                  </w:r>
                </w:p>
                <w:p w:rsidR="002879B0" w:rsidRDefault="0092200D" w:rsidP="0092200D">
                  <w:r>
                    <w:t xml:space="preserve">         </w:t>
                  </w:r>
                  <w:r w:rsidR="002879B0">
                    <w:t>ARDUINO</w:t>
                  </w:r>
                </w:p>
              </w:txbxContent>
            </v:textbox>
          </v:rect>
        </w:pict>
      </w:r>
      <w:r w:rsidR="00F85964">
        <w:rPr>
          <w:noProof/>
        </w:rPr>
        <w:pict>
          <v:rect id="_x0000_s1027" style="position:absolute;margin-left:-4.2pt;margin-top:108.25pt;width:128.1pt;height:46.85pt;z-index:251659264">
            <v:textbox>
              <w:txbxContent>
                <w:p w:rsidR="0092200D" w:rsidRDefault="0092200D" w:rsidP="0092200D">
                  <w:pPr>
                    <w:jc w:val="center"/>
                  </w:pPr>
                  <w:r>
                    <w:t>PRESSURE SENSOR 1</w:t>
                  </w:r>
                </w:p>
              </w:txbxContent>
            </v:textbox>
          </v:rect>
        </w:pict>
      </w:r>
      <w:r w:rsidR="00F85964">
        <w:tab/>
      </w:r>
      <w:r w:rsidR="00F85964">
        <w:tab/>
      </w: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92200D" w:rsidP="00B14A63">
      <w:pPr>
        <w:spacing w:line="360" w:lineRule="auto"/>
      </w:pPr>
    </w:p>
    <w:p w:rsidR="0092200D" w:rsidRDefault="00B14A63" w:rsidP="00B14A63">
      <w:p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 xml:space="preserve">HARDWARE REQUIREMENT </w:t>
      </w:r>
    </w:p>
    <w:p w:rsidR="00B14A63" w:rsidRDefault="00B14A63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 xml:space="preserve">Arduino </w:t>
      </w:r>
    </w:p>
    <w:p w:rsidR="00B14A63" w:rsidRDefault="00B14A63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Temperature sensor</w:t>
      </w:r>
    </w:p>
    <w:p w:rsidR="00B14A63" w:rsidRDefault="00B14A63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 xml:space="preserve">Pressure sensors </w:t>
      </w:r>
    </w:p>
    <w:p w:rsidR="00B14A63" w:rsidRDefault="00B14A63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SD card module</w:t>
      </w:r>
    </w:p>
    <w:p w:rsidR="00B14A63" w:rsidRDefault="00B14A63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GSM/GPRS</w:t>
      </w:r>
    </w:p>
    <w:p w:rsidR="00B14A63" w:rsidRDefault="00B14A63" w:rsidP="00B14A63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B14A63" w:rsidRDefault="00B14A63" w:rsidP="00B14A63">
      <w:pPr>
        <w:pStyle w:val="ListBullet"/>
        <w:numPr>
          <w:ilvl w:val="0"/>
          <w:numId w:val="0"/>
        </w:numPr>
        <w:spacing w:line="360" w:lineRule="auto"/>
        <w:ind w:left="1080"/>
      </w:pPr>
    </w:p>
    <w:p w:rsidR="00B14A63" w:rsidRDefault="00B14A63" w:rsidP="00B14A63">
      <w:pPr>
        <w:spacing w:line="360" w:lineRule="auto"/>
        <w:rPr>
          <w:b/>
          <w:sz w:val="32"/>
        </w:rPr>
      </w:pPr>
      <w:r>
        <w:rPr>
          <w:b/>
          <w:sz w:val="32"/>
        </w:rPr>
        <w:t>SOFTWARE REQUIREMENT</w:t>
      </w:r>
    </w:p>
    <w:p w:rsidR="00B14A63" w:rsidRPr="00B14A63" w:rsidRDefault="00B14A63" w:rsidP="00B14A63">
      <w:pPr>
        <w:pStyle w:val="ListBullet"/>
        <w:tabs>
          <w:tab w:val="clear" w:pos="360"/>
          <w:tab w:val="num" w:pos="1080"/>
        </w:tabs>
        <w:spacing w:line="360" w:lineRule="auto"/>
        <w:ind w:left="1080"/>
      </w:pPr>
      <w:r>
        <w:t>ARDUINO IDE</w:t>
      </w:r>
    </w:p>
    <w:p w:rsidR="0092200D" w:rsidRDefault="0092200D" w:rsidP="00B14A63">
      <w:pPr>
        <w:spacing w:line="360" w:lineRule="auto"/>
      </w:pPr>
    </w:p>
    <w:p w:rsidR="0092200D" w:rsidRPr="00F85964" w:rsidRDefault="0092200D" w:rsidP="00B14A63">
      <w:pPr>
        <w:spacing w:line="360" w:lineRule="auto"/>
      </w:pPr>
    </w:p>
    <w:sectPr w:rsidR="0092200D" w:rsidRPr="00F85964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F2007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0514"/>
    <w:rsid w:val="00073B68"/>
    <w:rsid w:val="001A03D7"/>
    <w:rsid w:val="002879B0"/>
    <w:rsid w:val="002A7188"/>
    <w:rsid w:val="005E483B"/>
    <w:rsid w:val="006C2462"/>
    <w:rsid w:val="00722222"/>
    <w:rsid w:val="00724A61"/>
    <w:rsid w:val="007D26C8"/>
    <w:rsid w:val="00831C39"/>
    <w:rsid w:val="00861800"/>
    <w:rsid w:val="00880514"/>
    <w:rsid w:val="0092200D"/>
    <w:rsid w:val="00A307EC"/>
    <w:rsid w:val="00B14A63"/>
    <w:rsid w:val="00B40D7A"/>
    <w:rsid w:val="00C800F8"/>
    <w:rsid w:val="00F8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9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31C39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4</cp:revision>
  <dcterms:created xsi:type="dcterms:W3CDTF">2018-12-14T10:25:00Z</dcterms:created>
  <dcterms:modified xsi:type="dcterms:W3CDTF">2018-12-14T11:38:00Z</dcterms:modified>
</cp:coreProperties>
</file>